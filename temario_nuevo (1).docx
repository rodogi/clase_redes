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s-ES_tradnl"/>
        </w:rPr>
        <w:t>Econom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s-ES_tradnl"/>
        </w:rPr>
        <w:t>a de redes</w:t>
      </w:r>
    </w:p>
    <w:p>
      <w:pPr>
        <w:pStyle w:val="Body"/>
        <w:tabs>
          <w:tab w:val="left" w:pos="195"/>
          <w:tab w:val="center" w:pos="4419"/>
        </w:tabs>
        <w:spacing w:line="240" w:lineRule="auto"/>
        <w:jc w:val="both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cs="Times New Roman" w:hAnsi="Times New Roman" w:eastAsia="Times New Roman"/>
          <w:i w:val="1"/>
          <w:iCs w:val="1"/>
          <w:rtl w:val="0"/>
          <w:lang w:val="es-ES_tradnl"/>
        </w:rPr>
        <w:tab/>
        <w:tab/>
        <w:t>Dra. Diana Terrazas Santamar</w:t>
      </w:r>
      <w:r>
        <w:rPr>
          <w:rFonts w:ascii="Times New Roman" w:hAnsi="Times New Roman" w:hint="default"/>
          <w:i w:val="1"/>
          <w:iCs w:val="1"/>
          <w:rtl w:val="0"/>
          <w:lang w:val="es-ES_tradnl"/>
        </w:rPr>
        <w:t>í</w:t>
      </w:r>
      <w:r>
        <w:rPr>
          <w:rFonts w:ascii="Times New Roman" w:hAnsi="Times New Roman"/>
          <w:i w:val="1"/>
          <w:iCs w:val="1"/>
          <w:rtl w:val="0"/>
          <w:lang w:val="es-ES_tradnl"/>
        </w:rPr>
        <w:t xml:space="preserve">a y Dr. Rodrigo Dorantes Gilardi </w:t>
      </w:r>
    </w:p>
    <w:p>
      <w:pPr>
        <w:pStyle w:val="Body"/>
        <w:tabs>
          <w:tab w:val="left" w:pos="195"/>
          <w:tab w:val="center" w:pos="4419"/>
        </w:tabs>
        <w:spacing w:line="240" w:lineRule="auto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  <w:lang w:val="es-ES_tradnl"/>
        </w:rPr>
      </w:pPr>
    </w:p>
    <w:p>
      <w:pPr>
        <w:pStyle w:val="Body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La teor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a de redes ha cobrado fuerza en las 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ú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ltimas dos d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cadas para explicar fen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menos econ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micos en </w:t>
      </w:r>
      <w:del w:id="0" w:date="2020-12-09T13:00:08Z" w:author="Rodrigo Dorantes">
        <w:r>
          <w:rPr>
            <w:rFonts w:ascii="Times New Roman" w:hAnsi="Times New Roman"/>
            <w:sz w:val="24"/>
            <w:szCs w:val="24"/>
            <w:rtl w:val="0"/>
            <w:lang w:val="es-ES_tradnl"/>
          </w:rPr>
          <w:delText>donde</w:delText>
        </w:r>
      </w:del>
      <w:ins w:id="1" w:date="2020-12-09T13:00:08Z" w:author="Rodrigo Dorantes">
        <w:r>
          <w:rPr>
            <w:rFonts w:ascii="Times New Roman" w:hAnsi="Times New Roman"/>
            <w:sz w:val="24"/>
            <w:szCs w:val="24"/>
            <w:rtl w:val="0"/>
            <w:lang w:val="en-US"/>
          </w:rPr>
          <w:t>d</w:t>
        </w:r>
      </w:ins>
      <w:ins w:id="2" w:date="2020-12-09T13:00:08Z" w:author="Rodrigo Dorantes">
        <w:r>
          <w:rPr>
            <w:rFonts w:ascii="Times New Roman" w:hAnsi="Times New Roman" w:hint="default"/>
            <w:sz w:val="24"/>
            <w:szCs w:val="24"/>
            <w:rtl w:val="0"/>
            <w:lang w:val="en-US"/>
          </w:rPr>
          <w:t>ó</w:t>
        </w:r>
      </w:ins>
      <w:ins w:id="3" w:date="2020-12-09T13:00:08Z" w:author="Rodrigo Dorantes">
        <w:r>
          <w:rPr>
            <w:rFonts w:ascii="Times New Roman" w:hAnsi="Times New Roman"/>
            <w:sz w:val="24"/>
            <w:szCs w:val="24"/>
            <w:rtl w:val="0"/>
            <w:lang w:val="en-US"/>
          </w:rPr>
          <w:t>nde</w:t>
        </w:r>
      </w:ins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la idea subyacente es reconocer que los agentes forman relaciones estrat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gicas para beneficio propio o para un grupo. Las formas en las que una red puede estar organizada afectan el bienestar de los agentes involucrados en lo individual y en colectivo, para aprovechar la informaci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 que una red provee es necesario contar con las herramientas te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ricas que permitan entender porqu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surgen las conexiones entre agentes y c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mo evolucionan.</w:t>
      </w:r>
    </w:p>
    <w:p>
      <w:pPr>
        <w:pStyle w:val="Body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s-ES_tradnl"/>
        </w:rPr>
      </w:pP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Introducci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</w:t>
      </w:r>
    </w:p>
    <w:p>
      <w:pPr>
        <w:pStyle w:val="List Paragraph"/>
        <w:numPr>
          <w:ilvl w:val="1"/>
          <w:numId w:val="2"/>
        </w:numPr>
        <w:bidi w:val="0"/>
        <w:spacing w:line="360" w:lineRule="auto"/>
        <w:ind w:right="0"/>
        <w:jc w:val="both"/>
        <w:rPr>
          <w:sz w:val="24"/>
          <w:szCs w:val="24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Introducci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 a Python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Definiciones y m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tricas</w:t>
      </w:r>
    </w:p>
    <w:p>
      <w:pPr>
        <w:pStyle w:val="List Paragraph"/>
        <w:numPr>
          <w:ilvl w:val="1"/>
          <w:numId w:val="2"/>
        </w:numPr>
        <w:bidi w:val="0"/>
        <w:spacing w:line="360" w:lineRule="auto"/>
        <w:ind w:right="0"/>
        <w:jc w:val="both"/>
        <w:rPr>
          <w:sz w:val="24"/>
          <w:szCs w:val="24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Introducci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 a networkx</w:t>
      </w:r>
    </w:p>
    <w:p>
      <w:pPr>
        <w:pStyle w:val="List Paragraph"/>
        <w:numPr>
          <w:ilvl w:val="1"/>
          <w:numId w:val="2"/>
        </w:numPr>
        <w:bidi w:val="0"/>
        <w:spacing w:line="360" w:lineRule="auto"/>
        <w:ind w:right="0"/>
        <w:jc w:val="both"/>
        <w:rPr>
          <w:sz w:val="24"/>
          <w:szCs w:val="24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An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lisis de redes con networkx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Redes aleatorias</w:t>
      </w:r>
    </w:p>
    <w:p>
      <w:pPr>
        <w:pStyle w:val="List Paragraph"/>
        <w:numPr>
          <w:ilvl w:val="1"/>
          <w:numId w:val="2"/>
        </w:numPr>
        <w:bidi w:val="0"/>
        <w:spacing w:line="360" w:lineRule="auto"/>
        <w:ind w:right="0"/>
        <w:jc w:val="both"/>
        <w:rPr>
          <w:sz w:val="24"/>
          <w:szCs w:val="24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El modelo Barabasi-Albert</w:t>
      </w:r>
    </w:p>
    <w:p>
      <w:pPr>
        <w:pStyle w:val="List Paragraph"/>
        <w:numPr>
          <w:ilvl w:val="1"/>
          <w:numId w:val="2"/>
        </w:numPr>
        <w:bidi w:val="0"/>
        <w:spacing w:line="360" w:lineRule="auto"/>
        <w:ind w:right="0"/>
        <w:jc w:val="both"/>
        <w:rPr>
          <w:sz w:val="24"/>
          <w:szCs w:val="24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Modelos aleatorios en Python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Formaci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 estrat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gica 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Difusi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 en redes</w:t>
      </w:r>
    </w:p>
    <w:p>
      <w:pPr>
        <w:pStyle w:val="List Paragraph"/>
        <w:numPr>
          <w:ilvl w:val="1"/>
          <w:numId w:val="2"/>
        </w:numPr>
        <w:bidi w:val="0"/>
        <w:spacing w:line="360" w:lineRule="auto"/>
        <w:ind w:right="0"/>
        <w:jc w:val="both"/>
        <w:rPr>
          <w:sz w:val="24"/>
          <w:szCs w:val="24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Medidas de centralidad en Python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Aplicaciones</w:t>
      </w:r>
    </w:p>
    <w:p>
      <w:pPr>
        <w:pStyle w:val="List Paragraph"/>
        <w:numPr>
          <w:ilvl w:val="1"/>
          <w:numId w:val="3"/>
        </w:numPr>
        <w:bidi w:val="0"/>
        <w:spacing w:after="0" w:line="360" w:lineRule="auto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Redes econ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micas</w:t>
      </w:r>
    </w:p>
    <w:p>
      <w:pPr>
        <w:pStyle w:val="List Paragraph"/>
        <w:numPr>
          <w:ilvl w:val="1"/>
          <w:numId w:val="3"/>
        </w:numPr>
        <w:bidi w:val="0"/>
        <w:spacing w:after="0" w:line="360" w:lineRule="auto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Redes tecnol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gicas</w:t>
      </w:r>
    </w:p>
    <w:p>
      <w:pPr>
        <w:pStyle w:val="List Paragraph"/>
        <w:numPr>
          <w:ilvl w:val="1"/>
          <w:numId w:val="3"/>
        </w:numPr>
        <w:bidi w:val="0"/>
        <w:spacing w:line="360" w:lineRule="auto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Redes sociales</w:t>
      </w:r>
    </w:p>
    <w:p>
      <w:pPr>
        <w:pStyle w:val="List Paragraph"/>
        <w:numPr>
          <w:ilvl w:val="1"/>
          <w:numId w:val="3"/>
        </w:numPr>
        <w:bidi w:val="0"/>
        <w:spacing w:after="0" w:line="360" w:lineRule="auto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Otras redes</w:t>
      </w: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s-ES_tradnl"/>
        </w:rPr>
      </w:pP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Evaluaci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n</w:t>
      </w: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Dos ex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menes te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ricos, 25% de la calificaci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n final cada uno. 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es-ES_tradnl"/>
        </w:rPr>
        <w:t>Un trabajo final, 50% de la calificaci</w:t>
      </w:r>
      <w:r>
        <w:rPr>
          <w:rFonts w:ascii="Times New Roman" w:hAnsi="Times New Roman" w:hint="default"/>
          <w:sz w:val="24"/>
          <w:szCs w:val="24"/>
          <w:shd w:val="clear" w:color="auto" w:fill="ffff00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es-ES_tradnl"/>
        </w:rPr>
        <w:t>n final.</w:t>
      </w: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00"/>
          <w:lang w:val="es-ES_tradnl"/>
        </w:rPr>
      </w:pP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00"/>
        </w:rPr>
      </w:pP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es-ES_tradnl"/>
        </w:rPr>
        <w:t>Las instrucciones para el trabajo final se dar</w:t>
      </w:r>
      <w:r>
        <w:rPr>
          <w:rFonts w:ascii="Times New Roman" w:hAnsi="Times New Roman" w:hint="default"/>
          <w:sz w:val="24"/>
          <w:szCs w:val="24"/>
          <w:shd w:val="clear" w:color="auto" w:fill="ffff00"/>
          <w:rtl w:val="0"/>
          <w:lang w:val="es-ES_tradnl"/>
        </w:rPr>
        <w:t>á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es-ES_tradnl"/>
        </w:rPr>
        <w:t>n por escrito despu</w:t>
      </w:r>
      <w:r>
        <w:rPr>
          <w:rFonts w:ascii="Times New Roman" w:hAnsi="Times New Roman" w:hint="default"/>
          <w:sz w:val="24"/>
          <w:szCs w:val="24"/>
          <w:shd w:val="clear" w:color="auto" w:fill="ffff00"/>
          <w:rtl w:val="0"/>
          <w:lang w:val="es-ES_tradnl"/>
        </w:rPr>
        <w:t>é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es-ES_tradnl"/>
        </w:rPr>
        <w:t>s del primer examen parcial.</w:t>
      </w:r>
    </w:p>
    <w:p>
      <w:pPr>
        <w:pStyle w:val="List Paragraph"/>
        <w:spacing w:line="240" w:lineRule="auto"/>
        <w:ind w:left="1440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Bibliograf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a principal</w:t>
      </w: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color w:val="333333"/>
          <w:sz w:val="24"/>
          <w:szCs w:val="24"/>
          <w:u w:color="333333"/>
        </w:rPr>
      </w:pPr>
      <w:r>
        <w:rPr>
          <w:rFonts w:ascii="Times New Roman" w:hAnsi="Times New Roman"/>
          <w:color w:val="333333"/>
          <w:sz w:val="24"/>
          <w:szCs w:val="24"/>
          <w:u w:color="333333"/>
          <w:rtl w:val="0"/>
          <w:lang w:val="es-ES_tradnl"/>
        </w:rPr>
        <w:t>Newman, Mark.</w:t>
      </w:r>
      <w:r>
        <w:rPr>
          <w:rFonts w:ascii="Times New Roman" w:hAnsi="Times New Roman" w:hint="default"/>
          <w:color w:val="333333"/>
          <w:sz w:val="24"/>
          <w:szCs w:val="24"/>
          <w:u w:color="333333"/>
          <w:rtl w:val="0"/>
          <w:lang w:val="es-ES_tradnl"/>
        </w:rPr>
        <w:t> </w:t>
      </w:r>
      <w:r>
        <w:rPr>
          <w:rFonts w:ascii="Times New Roman" w:hAnsi="Times New Roman"/>
          <w:i w:val="1"/>
          <w:iCs w:val="1"/>
          <w:color w:val="333333"/>
          <w:sz w:val="24"/>
          <w:szCs w:val="24"/>
          <w:u w:color="333333"/>
          <w:rtl w:val="0"/>
          <w:lang w:val="es-ES_tradnl"/>
        </w:rPr>
        <w:t>Networks: An Introduction 2nd edition</w:t>
      </w:r>
      <w:r>
        <w:rPr>
          <w:rFonts w:ascii="Times New Roman" w:hAnsi="Times New Roman"/>
          <w:color w:val="333333"/>
          <w:sz w:val="24"/>
          <w:szCs w:val="24"/>
          <w:u w:color="333333"/>
          <w:rtl w:val="0"/>
          <w:lang w:val="es-ES_tradnl"/>
        </w:rPr>
        <w:t>. Oxford University Press, 2018.</w:t>
      </w:r>
      <w:r>
        <w:rPr>
          <w:rFonts w:ascii="Times New Roman" w:hAnsi="Times New Roman" w:hint="default"/>
          <w:color w:val="333333"/>
          <w:sz w:val="24"/>
          <w:szCs w:val="24"/>
          <w:u w:color="333333"/>
          <w:rtl w:val="0"/>
          <w:lang w:val="es-ES_tradnl"/>
        </w:rPr>
        <w:t> </w:t>
      </w: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color w:val="333333"/>
          <w:sz w:val="24"/>
          <w:szCs w:val="24"/>
          <w:u w:color="333333"/>
        </w:rPr>
      </w:pPr>
      <w:r>
        <w:rPr>
          <w:rFonts w:ascii="Times New Roman" w:hAnsi="Times New Roman"/>
          <w:color w:val="333333"/>
          <w:sz w:val="24"/>
          <w:szCs w:val="24"/>
          <w:u w:color="333333"/>
          <w:rtl w:val="0"/>
          <w:lang w:val="es-ES_tradnl"/>
        </w:rPr>
        <w:t>Jackson, Matthew.</w:t>
      </w:r>
      <w:r>
        <w:rPr>
          <w:rFonts w:ascii="Times New Roman" w:hAnsi="Times New Roman" w:hint="default"/>
          <w:color w:val="333333"/>
          <w:sz w:val="24"/>
          <w:szCs w:val="24"/>
          <w:u w:color="333333"/>
          <w:rtl w:val="0"/>
          <w:lang w:val="es-ES_tradnl"/>
        </w:rPr>
        <w:t> </w:t>
      </w:r>
      <w:r>
        <w:rPr>
          <w:rFonts w:ascii="Times New Roman" w:hAnsi="Times New Roman"/>
          <w:i w:val="1"/>
          <w:iCs w:val="1"/>
          <w:color w:val="333333"/>
          <w:sz w:val="24"/>
          <w:szCs w:val="24"/>
          <w:u w:color="333333"/>
          <w:rtl w:val="0"/>
          <w:lang w:val="es-ES_tradnl"/>
        </w:rPr>
        <w:t>Social and E</w:t>
      </w:r>
      <w:r>
        <w:rPr>
          <w:rFonts w:ascii="Times New Roman" w:hAnsi="Times New Roman"/>
          <w:i w:val="1"/>
          <w:iCs w:val="1"/>
          <w:color w:val="333333"/>
          <w:sz w:val="24"/>
          <w:szCs w:val="24"/>
          <w:u w:color="333333"/>
          <w:rtl w:val="0"/>
          <w:lang w:val="en-US"/>
        </w:rPr>
        <w:t>conomic Networks</w:t>
      </w:r>
      <w:r>
        <w:rPr>
          <w:rFonts w:ascii="Times New Roman" w:hAnsi="Times New Roman"/>
          <w:color w:val="333333"/>
          <w:sz w:val="24"/>
          <w:szCs w:val="24"/>
          <w:u w:color="333333"/>
          <w:rtl w:val="0"/>
          <w:lang w:val="en-US"/>
        </w:rPr>
        <w:t>. Princeton University Press, 2010.</w:t>
      </w: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color w:val="333333"/>
          <w:sz w:val="24"/>
          <w:szCs w:val="24"/>
          <w:u w:color="333333"/>
        </w:rPr>
      </w:pPr>
      <w:r>
        <w:rPr>
          <w:rFonts w:ascii="Times New Roman" w:hAnsi="Times New Roman"/>
          <w:color w:val="333333"/>
          <w:sz w:val="24"/>
          <w:szCs w:val="24"/>
          <w:u w:color="333333"/>
          <w:rtl w:val="0"/>
          <w:lang w:val="en-US"/>
        </w:rPr>
        <w:t xml:space="preserve">Goyal, Sanjeev. </w:t>
      </w:r>
      <w:r>
        <w:rPr>
          <w:rFonts w:ascii="Times New Roman" w:hAnsi="Times New Roman"/>
          <w:i w:val="1"/>
          <w:iCs w:val="1"/>
          <w:color w:val="333333"/>
          <w:sz w:val="24"/>
          <w:szCs w:val="24"/>
          <w:u w:color="333333"/>
          <w:rtl w:val="0"/>
          <w:lang w:val="en-US"/>
        </w:rPr>
        <w:t>Connections: an introduction to the economics of networks</w:t>
      </w:r>
      <w:r>
        <w:rPr>
          <w:rFonts w:ascii="Times New Roman" w:hAnsi="Times New Roman"/>
          <w:color w:val="333333"/>
          <w:sz w:val="24"/>
          <w:szCs w:val="24"/>
          <w:u w:color="333333"/>
          <w:rtl w:val="0"/>
          <w:lang w:val="en-US"/>
        </w:rPr>
        <w:t>, Princeton University Press, 2009.</w:t>
      </w: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color w:val="333333"/>
          <w:sz w:val="24"/>
          <w:szCs w:val="24"/>
          <w:u w:color="333333"/>
        </w:rPr>
      </w:pPr>
      <w:r>
        <w:rPr>
          <w:rFonts w:ascii="Times New Roman" w:hAnsi="Times New Roman"/>
          <w:color w:val="333333"/>
          <w:sz w:val="24"/>
          <w:szCs w:val="24"/>
          <w:u w:color="333333"/>
          <w:rtl w:val="0"/>
          <w:lang w:val="en-US"/>
        </w:rPr>
        <w:t>Barab</w:t>
      </w:r>
      <w:r>
        <w:rPr>
          <w:rFonts w:ascii="Times New Roman" w:hAnsi="Times New Roman" w:hint="default"/>
          <w:color w:val="333333"/>
          <w:sz w:val="24"/>
          <w:szCs w:val="24"/>
          <w:u w:color="333333"/>
          <w:rtl w:val="0"/>
          <w:lang w:val="en-US"/>
        </w:rPr>
        <w:t>á</w:t>
      </w:r>
      <w:r>
        <w:rPr>
          <w:rFonts w:ascii="Times New Roman" w:hAnsi="Times New Roman"/>
          <w:color w:val="333333"/>
          <w:sz w:val="24"/>
          <w:szCs w:val="24"/>
          <w:u w:color="333333"/>
          <w:rtl w:val="0"/>
          <w:lang w:val="en-US"/>
        </w:rPr>
        <w:t>si, Albert-L</w:t>
      </w:r>
      <w:r>
        <w:rPr>
          <w:rFonts w:ascii="Times New Roman" w:hAnsi="Times New Roman" w:hint="default"/>
          <w:color w:val="333333"/>
          <w:sz w:val="24"/>
          <w:szCs w:val="24"/>
          <w:u w:color="333333"/>
          <w:rtl w:val="0"/>
          <w:lang w:val="en-US"/>
        </w:rPr>
        <w:t>á</w:t>
      </w:r>
      <w:r>
        <w:rPr>
          <w:rFonts w:ascii="Times New Roman" w:hAnsi="Times New Roman"/>
          <w:color w:val="333333"/>
          <w:sz w:val="24"/>
          <w:szCs w:val="24"/>
          <w:u w:color="333333"/>
          <w:rtl w:val="0"/>
          <w:lang w:val="en-US"/>
        </w:rPr>
        <w:t>szl</w:t>
      </w:r>
      <w:r>
        <w:rPr>
          <w:rFonts w:ascii="Times New Roman" w:hAnsi="Times New Roman" w:hint="default"/>
          <w:color w:val="333333"/>
          <w:sz w:val="24"/>
          <w:szCs w:val="24"/>
          <w:u w:color="333333"/>
          <w:rtl w:val="0"/>
          <w:lang w:val="en-US"/>
        </w:rPr>
        <w:t>ó</w:t>
      </w:r>
      <w:r>
        <w:rPr>
          <w:rFonts w:ascii="Times New Roman" w:hAnsi="Times New Roman"/>
          <w:color w:val="333333"/>
          <w:sz w:val="24"/>
          <w:szCs w:val="24"/>
          <w:u w:color="333333"/>
          <w:rtl w:val="0"/>
          <w:lang w:val="en-US"/>
        </w:rPr>
        <w:t xml:space="preserve">. </w:t>
      </w:r>
      <w:r>
        <w:rPr>
          <w:rFonts w:ascii="Times New Roman" w:hAnsi="Times New Roman"/>
          <w:i w:val="1"/>
          <w:iCs w:val="1"/>
          <w:color w:val="333333"/>
          <w:sz w:val="24"/>
          <w:szCs w:val="24"/>
          <w:u w:color="333333"/>
          <w:rtl w:val="0"/>
          <w:lang w:val="en-US"/>
        </w:rPr>
        <w:t>Network science</w:t>
      </w:r>
      <w:r>
        <w:rPr>
          <w:rFonts w:ascii="Times New Roman" w:hAnsi="Times New Roman"/>
          <w:color w:val="333333"/>
          <w:sz w:val="24"/>
          <w:szCs w:val="24"/>
          <w:u w:color="333333"/>
          <w:rtl w:val="0"/>
          <w:lang w:val="en-US"/>
        </w:rPr>
        <w:t>. Cambridge university press, 2016.</w:t>
      </w: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Bibliograf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a complementaria</w:t>
      </w:r>
    </w:p>
    <w:p>
      <w:pPr>
        <w:pStyle w:val="Body"/>
        <w:spacing w:line="240" w:lineRule="auto"/>
        <w:ind w:firstLine="708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s-ES_tradnl"/>
        </w:rPr>
      </w:pPr>
    </w:p>
    <w:p>
      <w:pPr>
        <w:pStyle w:val="List Paragraph"/>
        <w:numPr>
          <w:ilvl w:val="0"/>
          <w:numId w:val="5"/>
        </w:numPr>
        <w:bidi w:val="0"/>
        <w:spacing w:line="240" w:lineRule="auto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Contagio Financiero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Acemoglu, D., Carvalho, V. M., Ozdaglar, A., &amp; Tahbaz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‐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Salehi, A. (2012). The network origins of aggregate fluctuations.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Econometrica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,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80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(5), 1977-2016.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Bernard, B., Capponi, A., &amp; Stiglitz, J. E. (2017).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Bail-ins and bail-outs: Incentives, connectivity, and systemic stability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(No. w23747).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National Bureau of Economic Research.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Cabrales, A., Gale, D., &amp; Gottardi, P. Financial Contagion in Networks. In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The Oxford Handbook of the Economics of Networks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.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Glasserman, P., &amp; Young, H. P. (2013). How likely is contagion in financial networks?.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Office of Financial Research Working Paper</w:t>
      </w:r>
      <w:r>
        <w:rPr>
          <w:rFonts w:ascii="Times New Roman" w:hAnsi="Times New Roman"/>
          <w:sz w:val="24"/>
          <w:szCs w:val="24"/>
          <w:rtl w:val="0"/>
          <w:lang w:val="en-US"/>
        </w:rPr>
        <w:t>, (0009), 15-74.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Glasserman, P., &amp; Young, H. P. (2016). Contagion in financial networks.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Journal of Economic Literature</w:t>
      </w:r>
      <w:r>
        <w:rPr>
          <w:rFonts w:ascii="Times New Roman" w:hAnsi="Times New Roman"/>
          <w:sz w:val="24"/>
          <w:szCs w:val="24"/>
          <w:rtl w:val="0"/>
          <w:lang w:val="en-US"/>
        </w:rPr>
        <w:t>, 54(3), 779-831.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Kali, R., &amp; Reyes, J. (2010). Financial contagion on the international trade network.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Economic Inquiry</w:t>
      </w:r>
      <w:r>
        <w:rPr>
          <w:rFonts w:ascii="Times New Roman" w:hAnsi="Times New Roman"/>
          <w:sz w:val="24"/>
          <w:szCs w:val="24"/>
          <w:rtl w:val="0"/>
          <w:lang w:val="en-US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48</w:t>
      </w:r>
      <w:r>
        <w:rPr>
          <w:rFonts w:ascii="Times New Roman" w:hAnsi="Times New Roman"/>
          <w:sz w:val="24"/>
          <w:szCs w:val="24"/>
          <w:rtl w:val="0"/>
          <w:lang w:val="en-US"/>
        </w:rPr>
        <w:t>(4), 1072-1101.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List Paragraph"/>
        <w:spacing w:line="240" w:lineRule="auto"/>
        <w:ind w:left="0" w:firstLine="0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List Paragraph"/>
        <w:numPr>
          <w:ilvl w:val="0"/>
          <w:numId w:val="5"/>
        </w:numPr>
        <w:bidi w:val="0"/>
        <w:spacing w:line="240" w:lineRule="auto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Aprendizaje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Chandrasekhar, A. G., Larreguy, H., &amp; Xandri, J. P. (2015).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Testing models of social learning on networks: Evidence from a lab experiment in the field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(No. w21468).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National Bureau of Economic Research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Golub, B., &amp; Sadler, E. Learning in Social Networks. In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The Oxford Handbook of the Economics of Networks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.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Golub, B., &amp; Jackson, M. O. (2010). Naive learning in social networks and the wisdom of crowds.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American Economic Journal: Microeconomics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,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2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(1), 112-49.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Molavi, P., Tahbaz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en-US"/>
        </w:rPr>
        <w:t>‐</w:t>
      </w:r>
      <w:r>
        <w:rPr>
          <w:rFonts w:ascii="Times New Roman" w:hAnsi="Times New Roman"/>
          <w:sz w:val="24"/>
          <w:szCs w:val="24"/>
          <w:rtl w:val="0"/>
          <w:lang w:val="en-US"/>
        </w:rPr>
        <w:t>Salehi, A., &amp; Jadbabaie, A. (2018). A Theory of Non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en-US"/>
        </w:rPr>
        <w:t>‐</w:t>
      </w:r>
      <w:r>
        <w:rPr>
          <w:rFonts w:ascii="Times New Roman" w:hAnsi="Times New Roman"/>
          <w:sz w:val="24"/>
          <w:szCs w:val="24"/>
          <w:rtl w:val="0"/>
          <w:lang w:val="en-US"/>
        </w:rPr>
        <w:t>Bayesian Social Learning.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Econometrica</w:t>
      </w:r>
      <w:r>
        <w:rPr>
          <w:rFonts w:ascii="Times New Roman" w:hAnsi="Times New Roman"/>
          <w:sz w:val="24"/>
          <w:szCs w:val="24"/>
          <w:rtl w:val="0"/>
          <w:lang w:val="en-US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86</w:t>
      </w:r>
      <w:r>
        <w:rPr>
          <w:rFonts w:ascii="Times New Roman" w:hAnsi="Times New Roman"/>
          <w:sz w:val="24"/>
          <w:szCs w:val="24"/>
          <w:rtl w:val="0"/>
          <w:lang w:val="en-US"/>
        </w:rPr>
        <w:t>(2), 445-490.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Mossel, E., Sly, A., &amp; Tamuz, O. (2015). Strategic learning and the topology of social networks.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Econometrica</w:t>
      </w:r>
      <w:r>
        <w:rPr>
          <w:rFonts w:ascii="Times New Roman" w:hAnsi="Times New Roman"/>
          <w:sz w:val="24"/>
          <w:szCs w:val="24"/>
          <w:rtl w:val="0"/>
          <w:lang w:val="en-US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83</w:t>
      </w:r>
      <w:r>
        <w:rPr>
          <w:rFonts w:ascii="Times New Roman" w:hAnsi="Times New Roman"/>
          <w:sz w:val="24"/>
          <w:szCs w:val="24"/>
          <w:rtl w:val="0"/>
          <w:lang w:val="en-US"/>
        </w:rPr>
        <w:t>(5), 1755-1794.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List Paragraph"/>
        <w:numPr>
          <w:ilvl w:val="0"/>
          <w:numId w:val="5"/>
        </w:numPr>
        <w:bidi w:val="0"/>
        <w:spacing w:line="240" w:lineRule="auto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Choques y riesgo sist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mico 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Acemoglu, D., Akcigit, U., &amp; Kerr, W. (2016). Networks and the macroeconomy: An empirical exploration.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NBER Macroeconomics Annual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,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30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(1), 273-335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Acemoglu, D., Ozdaglar, A., &amp; Tahbaz-Salehi, A. (2015). Systemic risk and stability in financial networks.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American Economic Review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,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105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(2), 564-608.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Benoit, S., Colliard, J. E., Hurlin, C., &amp; P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é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rignon, C. (2017). Where the risks lie: A survey on systemic risk.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Review of Finance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,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21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(1), 109-152.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Cai, J., Eidam, F., Saunders, A., &amp; Steffen, S. (2018). Syndication, interconnectedness, and systemic risk.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Journal of Financial Stability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,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34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, 105-120.</w:t>
      </w: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List Paragraph"/>
        <w:numPr>
          <w:ilvl w:val="0"/>
          <w:numId w:val="5"/>
        </w:numPr>
        <w:bidi w:val="0"/>
        <w:spacing w:line="240" w:lineRule="auto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Herding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Acharya, V. V., &amp; Skeie, D. (2011). A model of liquidity hoarding and term premia in inter-bank markets.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Journal of Monetary Economics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,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58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(5), 436-447.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Gale, D., &amp; Yorulmazer, T. (2013). Liquidity hoarding.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Theoretical Economics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,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8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(2), 291-324.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Georg, C. P. (2014). Contagious herding and endogenous network formation in financial networks (No. 1700).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Wang, G., &amp; Wang, Y. (2018). Herding, social network and volatility.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Economic Modelling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,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68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, 74-81.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Yao, J., Ma, C., &amp; He, W. P. (2014). Investor herding behaviour of Chinese stock market.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International Review of Economics &amp; Finance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,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29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, 12-29.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List Paragraph"/>
        <w:numPr>
          <w:ilvl w:val="0"/>
          <w:numId w:val="5"/>
        </w:numPr>
        <w:bidi w:val="0"/>
        <w:spacing w:line="240" w:lineRule="auto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Labor market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s-ES_tradnl"/>
        </w:rPr>
        <w:t>Axtell, R. L., Guerrero, O. A., &amp; L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s-ES_tradnl"/>
        </w:rPr>
        <w:t>ó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s-ES_tradnl"/>
        </w:rPr>
        <w:t xml:space="preserve">pez, E. (2019). 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Frictional unemployment on labor flow networks.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Journal of Economic Behavior &amp; Organization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,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160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, 184-201.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Beaman, L. A. (2011). Social networks and the dynamics of labour market outcomes: Evidence from refugees resettled in the US.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The Review of Economic Studies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,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79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(1), 128-161.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Bramoull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é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, Y., &amp; Saint-Paul, G. (2010). Social networks and labor market transitions.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Labour Economics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,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17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(1), 188-195.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Hensvik, L., &amp; Skans, O. N. (2016). Social networks, employee selection, and labor market outcomes.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Journal of Labor Economics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,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34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(4), 825-867.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Kramarz, F., &amp; Skans, O. N. (2014). When strong ties are strong: Networks and youth labour market entry.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Review of Economic Studies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,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81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(3), 1164-1200.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List Paragraph"/>
        <w:numPr>
          <w:ilvl w:val="0"/>
          <w:numId w:val="5"/>
        </w:numPr>
        <w:bidi w:val="0"/>
        <w:spacing w:line="240" w:lineRule="auto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Negociaci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Abreu, D., &amp; Manea, M. (2012). Bargaining and efficiency in networks.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Journal of Economic Theory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,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147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(1), 43-70.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Condorelli, D., &amp; Galeotti, A. (2016). Strategic models of intermediation networks. In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The Oxford Handbook of the Economics of Networks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 xml:space="preserve">. 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De Fontenay, C. C., &amp; Gans, J. S. (2014). Bilateral bargaining with externalities.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The Journal of Industrial Economics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,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62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(4), 756-788.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Lauermann, S. (2013). Dynamic matching and bargaining games: A general approach.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American Economic Review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,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103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(2), 663-89.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Manea, M. (2011). Bargaining in stationary networks.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American Economic Review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,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101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(5), 2042-80.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List Paragraph"/>
        <w:spacing w:line="240" w:lineRule="auto"/>
        <w:jc w:val="both"/>
        <w:rPr>
          <w:rStyle w:val="Link"/>
          <w:rFonts w:ascii="Times New Roman" w:cs="Times New Roman" w:hAnsi="Times New Roman" w:eastAsia="Times New Roman"/>
          <w:color w:val="222222"/>
          <w:sz w:val="24"/>
          <w:szCs w:val="24"/>
          <w:u w:val="none" w:color="222222"/>
          <w:shd w:val="clear" w:color="auto" w:fill="ffffff"/>
          <w:lang w:val="en-US"/>
        </w:rPr>
      </w:pPr>
    </w:p>
    <w:p>
      <w:pPr>
        <w:pStyle w:val="List Paragraph"/>
        <w:numPr>
          <w:ilvl w:val="0"/>
          <w:numId w:val="5"/>
        </w:numPr>
        <w:bidi w:val="0"/>
        <w:spacing w:line="240" w:lineRule="auto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Redes Sociales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Beaman, L. (2016). Social networks and the labor market. In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The Oxford Handbook of the Economics of Networks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.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Breza, E. (2016). Field experiments, social networks, and development. In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The Oxford handbook of the economics of networks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. Oxford University Press.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Jackson, M., Rogers, B., &amp; Zenou, Y. (2016).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The Economic Consequences of Social Network Structure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 xml:space="preserve">(No. 1116). 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Research Institute of Industrial Economics.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Ligon, E., &amp; Schechter, L. (2012). Motives for sharing in social networks.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Journal of Development Economics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,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99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(1), 13-26.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Mayzlin, D. (2016). Managing social interactions. In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The Oxford Handbook of the Economics of Networks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.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List Paragraph"/>
        <w:numPr>
          <w:ilvl w:val="0"/>
          <w:numId w:val="5"/>
        </w:numPr>
        <w:bidi w:val="0"/>
        <w:spacing w:line="240" w:lineRule="auto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Desigualdad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Boucher, V., &amp; Gouss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é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, M. (2019). Wage dynamics and peer referrals.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Review of Economic Dynamics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,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31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, 1-23.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Calvo-Armengol, A., &amp; Jackson, M. O. (2004). The effects of social networks on employment and inequality.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American Economic Review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,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94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(3), 426-454.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Calv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ó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-Armengol, A., &amp; Jackson, M. O. (2007). Networks in labor markets: Wage and employment dynamics and inequality.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Journal of economic theory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,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132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(1), 27-46.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Dev, P., Mberu, B. U., &amp; Pongou, R. (2016). Ethnic inequality: Theory and evidence from formal education in Nigeria.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Economic Development and Cultural Change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,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64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(4), 603-660.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Munshi, K. (2014). Community networks and migration.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 xml:space="preserve">In 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The Oxford Handbook of the Economics of Networks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, 630-648.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  <w:lang w:val="en-US"/>
        </w:rPr>
      </w:pPr>
    </w:p>
    <w:p>
      <w:pPr>
        <w:pStyle w:val="List Paragraph"/>
        <w:numPr>
          <w:ilvl w:val="0"/>
          <w:numId w:val="5"/>
        </w:numPr>
        <w:bidi w:val="0"/>
        <w:spacing w:line="240" w:lineRule="auto"/>
        <w:ind w:right="0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  <w:rtl w:val="0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en-US"/>
        </w:rPr>
        <w:t>Redes aleatorias</w:t>
      </w:r>
    </w:p>
    <w:p>
      <w:pPr>
        <w:pStyle w:val="Body"/>
        <w:spacing w:line="240" w:lineRule="auto"/>
        <w:ind w:firstLine="708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en-US"/>
        </w:rPr>
        <w:t>Barab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en-US"/>
        </w:rPr>
        <w:t>á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en-US"/>
        </w:rPr>
        <w:t>si, Albert-L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en-US"/>
        </w:rPr>
        <w:t>á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en-US"/>
        </w:rPr>
        <w:t>szl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en-US"/>
        </w:rPr>
        <w:t>ó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en-US"/>
        </w:rPr>
        <w:t>, and R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en-US"/>
        </w:rPr>
        <w:t>é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en-US"/>
        </w:rPr>
        <w:t>ka Albert. "Emergence of scaling in random networks." science 286.5439 (1999): 509-512.</w:t>
      </w:r>
    </w:p>
    <w:p>
      <w:pPr>
        <w:pStyle w:val="Body"/>
        <w:spacing w:line="240" w:lineRule="auto"/>
        <w:ind w:firstLine="708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en-US"/>
        </w:rPr>
        <w:t xml:space="preserve">Watts, Duncan J., and Steven H. Strogatz. "Collective dynamics of 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en-US"/>
        </w:rPr>
        <w:t>‘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en-US"/>
        </w:rPr>
        <w:t>small-world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en-US"/>
        </w:rPr>
        <w:t>’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en-US"/>
        </w:rPr>
        <w:t>networks." nature 393.6684 (1998): 440-442.</w:t>
      </w:r>
    </w:p>
    <w:p>
      <w:pPr>
        <w:pStyle w:val="Body"/>
        <w:spacing w:line="240" w:lineRule="auto"/>
        <w:ind w:firstLine="708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en-US"/>
        </w:rPr>
        <w:t>Erd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en-US"/>
        </w:rPr>
        <w:t>ő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en-US"/>
        </w:rPr>
        <w:t>s, Paul, and Alfr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en-US"/>
        </w:rPr>
        <w:t>é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en-US"/>
        </w:rPr>
        <w:t>d R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en-US"/>
        </w:rPr>
        <w:t>é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en-US"/>
        </w:rPr>
        <w:t>nyi. "On the evolution of random graphs." Publ. Math. Inst. Hung. Acad. Sci 5.1 (1960): 17-60.</w:t>
      </w:r>
    </w:p>
    <w:p>
      <w:pPr>
        <w:pStyle w:val="List Paragraph"/>
        <w:numPr>
          <w:ilvl w:val="0"/>
          <w:numId w:val="5"/>
        </w:numPr>
        <w:bidi w:val="0"/>
        <w:spacing w:line="240" w:lineRule="auto"/>
        <w:ind w:right="0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  <w:rtl w:val="0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en-US"/>
        </w:rPr>
        <w:t>Bases de datos</w:t>
      </w:r>
    </w:p>
    <w:p>
      <w:pPr>
        <w:pStyle w:val="Body"/>
        <w:spacing w:line="240" w:lineRule="auto"/>
        <w:ind w:firstLine="708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en-US"/>
        </w:rPr>
        <w:t>https://snap.stanford.edu/data/</w:t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List Paragraph"/>
        <w:spacing w:line="240" w:lineRule="auto"/>
        <w:jc w:val="both"/>
      </w:pPr>
      <w:r>
        <w:rPr>
          <w:rFonts w:ascii="Times New Roman" w:cs="Times New Roman" w:hAnsi="Times New Roman" w:eastAsia="Times New Roman"/>
          <w:sz w:val="24"/>
          <w:szCs w:val="24"/>
          <w:lang w:val="en-US"/>
        </w:rPr>
      </w:r>
    </w:p>
    <w:sectPr>
      <w:headerReference w:type="default" r:id="rId4"/>
      <w:footerReference w:type="default" r:id="rId5"/>
      <w:pgSz w:w="12240" w:h="15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trackRevisions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  <w:style w:type="character" w:styleId="Link">
    <w:name w:val="Link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